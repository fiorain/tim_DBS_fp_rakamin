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7 - DBS (DataBank Squad)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BANKING MARKETING TARGETS : </w:t>
      </w:r>
    </w:p>
    <w:p w:rsidR="00000000" w:rsidDel="00000000" w:rsidP="00000000" w:rsidRDefault="00000000" w:rsidRPr="00000000" w14:paraId="00000006">
      <w:pPr>
        <w:ind w:left="708.6614173228347" w:firstLine="0"/>
        <w:rPr/>
      </w:pPr>
      <w:r w:rsidDel="00000000" w:rsidR="00000000" w:rsidRPr="00000000">
        <w:rPr>
          <w:rtl w:val="0"/>
        </w:rPr>
        <w:t xml:space="preserve">Predict whether the customer will be buy </w:t>
      </w:r>
      <w:ins w:author="Fiqry Revadiansyah" w:id="0" w:date="2022-06-28T08:30:13Z">
        <w:r w:rsidDel="00000000" w:rsidR="00000000" w:rsidRPr="00000000">
          <w:rPr>
            <w:rtl w:val="0"/>
          </w:rPr>
          <w:t xml:space="preserve">deposit products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Teams 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Fiori Rainal D (</w:t>
      </w:r>
      <w:commentRangeStart w:id="0"/>
      <w:r w:rsidDel="00000000" w:rsidR="00000000" w:rsidRPr="00000000">
        <w:rPr>
          <w:rtl w:val="0"/>
        </w:rPr>
        <w:t xml:space="preserve">Ketua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Hilman Prayudi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Dinda Kanya Anky Putri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Chandra Sugianto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Maggie Teresa Diaz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Safeil Umam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Problem Statements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purchase of deposit products of Bank X is below </w:t>
      </w:r>
      <w:commentRangeStart w:id="1"/>
      <w:r w:rsidDel="00000000" w:rsidR="00000000" w:rsidRPr="00000000">
        <w:rPr>
          <w:rtl w:val="0"/>
        </w:rPr>
        <w:t xml:space="preserve">average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, so that affects the circulation of money in the bank. Bank X needs to attract more customers to make </w:t>
      </w:r>
      <w:commentRangeStart w:id="2"/>
      <w:r w:rsidDel="00000000" w:rsidR="00000000" w:rsidRPr="00000000">
        <w:rPr>
          <w:rtl w:val="0"/>
        </w:rPr>
        <w:t xml:space="preserve">significant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profit and deliver more loans to small to large businesses.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X </w:t>
      </w:r>
      <w:commentRangeStart w:id="3"/>
      <w:r w:rsidDel="00000000" w:rsidR="00000000" w:rsidRPr="00000000">
        <w:rPr>
          <w:rtl w:val="0"/>
        </w:rPr>
        <w:t xml:space="preserve">needs to optimize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the marketing budget and it needs to predict </w:t>
      </w:r>
      <w:commentRangeStart w:id="4"/>
      <w:r w:rsidDel="00000000" w:rsidR="00000000" w:rsidRPr="00000000">
        <w:rPr>
          <w:rtl w:val="0"/>
        </w:rPr>
        <w:t xml:space="preserve">new or existing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customers which have high potential of buying deposit products based on the customer's profile.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: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commentRangeStart w:id="5"/>
      <w:r w:rsidDel="00000000" w:rsidR="00000000" w:rsidRPr="00000000">
        <w:rPr>
          <w:rtl w:val="0"/>
        </w:rPr>
        <w:t xml:space="preserve">To predict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if the customers will subscribe to a term deposit, based on customers classification.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</w:t>
      </w:r>
    </w:p>
    <w:p w:rsidR="00000000" w:rsidDel="00000000" w:rsidP="00000000" w:rsidRDefault="00000000" w:rsidRPr="00000000" w14:paraId="00000019">
      <w:pPr>
        <w:ind w:left="720" w:firstLine="0"/>
        <w:rPr/>
      </w:pPr>
      <w:commentRangeStart w:id="6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elp marketing teams achieve their target by optimizing marketing budget based on customer prediction.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Business Metrics: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Rate (Ratio of amount of call and subscribed customer (y)).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campaign (Duration x No of contact x Cost per duration).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call per month per subscribed customers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 :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As a team of data scientists at the </w:t>
      </w:r>
      <w:commentRangeStart w:id="8"/>
      <w:r w:rsidDel="00000000" w:rsidR="00000000" w:rsidRPr="00000000">
        <w:rPr>
          <w:rtl w:val="0"/>
        </w:rPr>
        <w:t xml:space="preserve">DBS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company, our role is to predict which customers will subscribe to a term deposit. The processed data will be the basis of the marketing team in conducting the campaign.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iqry Revadiansyah" w:id="4" w:date="2022-06-28T08:34:0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more specific on the target audience, which one should be more prioritized</w:t>
      </w:r>
    </w:p>
  </w:comment>
  <w:comment w:author="Fiqry Revadiansyah" w:id="3" w:date="2022-06-28T08:33:29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show me the data why does the marketing budget is needed to optimize?</w:t>
      </w:r>
    </w:p>
  </w:comment>
  <w:comment w:author="Fiqry Revadiansyah" w:id="2" w:date="2022-06-28T08:32:2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itu seberapa besar ? kondisi sekarang berapa besar profitnya, terus expected profitnya berapa besar? (From X to Y, bisa pake percentage, bisa pake angka mentah)</w:t>
      </w:r>
    </w:p>
  </w:comment>
  <w:comment w:author="Fiqry Revadiansyah" w:id="8" w:date="2022-06-28T08:42:34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 kayak nama bank DBS wkwk</w:t>
      </w:r>
    </w:p>
  </w:comment>
  <w:comment w:author="Fiqry Revadiansyah" w:id="1" w:date="2022-06-28T08:31:2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sejauh mana kita tau bahwa kondisi si bank X ini sedang bermasalah, bisa dikasih tau berapa averagenya (dan dari sumber mana)?</w:t>
      </w:r>
    </w:p>
  </w:comment>
  <w:comment w:author="Fiqry Revadiansyah" w:id="7" w:date="2022-06-28T08:42:20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3 metrics is awesome. However, coba pilih satu aja yg mau kita kerjain. Yang paling bisa dihitung, paling keliatan Y (target) nya, dan bisa di change based on your tool (ML and stuffs)</w:t>
      </w:r>
    </w:p>
  </w:comment>
  <w:comment w:author="Fiqry Revadiansyah" w:id="0" w:date="2022-06-28T08:30:34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di-tua-kan kali</w:t>
      </w:r>
    </w:p>
  </w:comment>
  <w:comment w:author="Fiqry Revadiansyah" w:id="6" w:date="2022-06-28T08:41:04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goal is focus on your business problem on a bigger scope, objective disini bikin lebih detail dan terkuantifikasi. , misal: "Meningkatkan conversion rate dari 20% ke 40%", atau "Mengurangi potensi kerugian fraud dari 5 juta per hari ke 2 juta per hari"</w:t>
      </w:r>
    </w:p>
  </w:comment>
  <w:comment w:author="Fiqry Revadiansyah" w:id="5" w:date="2022-06-28T08:38:34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Prediction is only a tool to achieve your goal. Your goal should be to attract more customers, to produce more revenues, to reduce the budget, and so on. Coba sambungin yang di Problem statements.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